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B5092" w14:textId="0FB7538E" w:rsidR="000A68F6" w:rsidRPr="009E4424" w:rsidRDefault="00C853D3" w:rsidP="00B24DCB">
      <w:pPr>
        <w:pStyle w:val="Heading1"/>
      </w:pPr>
      <w:r>
        <w:t>Appendix 1 – Manuscript Template</w:t>
      </w:r>
    </w:p>
    <w:p w14:paraId="212AFEE6" w14:textId="1441C11E" w:rsidR="00505A41" w:rsidRPr="009E4424" w:rsidRDefault="00531924" w:rsidP="003C4F9C">
      <w:pPr>
        <w:pStyle w:val="Heading2"/>
      </w:pPr>
      <w:r w:rsidRPr="009E4424">
        <w:t>Heading 2</w:t>
      </w:r>
    </w:p>
    <w:p w14:paraId="58316963" w14:textId="7F4D6B52" w:rsidR="00295193" w:rsidRPr="009E4424" w:rsidRDefault="007C388E" w:rsidP="0021578D">
      <w:pPr>
        <w:pStyle w:val="BodyText"/>
        <w:jc w:val="both"/>
      </w:pPr>
      <w:r w:rsidRPr="009E4424">
        <w:t>Content.</w:t>
      </w:r>
    </w:p>
    <w:p w14:paraId="1C073D24" w14:textId="77777777" w:rsidR="008E3114" w:rsidRPr="009E4424" w:rsidRDefault="008E3114" w:rsidP="008E3114">
      <w:pPr>
        <w:shd w:val="clear" w:color="auto" w:fill="F6F8FA"/>
        <w:tabs>
          <w:tab w:val="left" w:pos="916"/>
          <w:tab w:val="left" w:pos="3731"/>
        </w:tabs>
        <w:spacing w:after="0"/>
      </w:pPr>
      <w:r w:rsidRPr="009E4424">
        <w:t>:::{important}</w:t>
      </w:r>
      <w:r w:rsidRPr="009E4424">
        <w:tab/>
      </w:r>
      <w:r w:rsidRPr="009E4424">
        <w:br/>
        <w:t>Admonition example.</w:t>
      </w:r>
      <w:r w:rsidRPr="009E4424">
        <w:br/>
        <w:t>:::</w:t>
      </w:r>
    </w:p>
    <w:p w14:paraId="7BEC4165" w14:textId="77777777" w:rsidR="00611050" w:rsidRPr="009E4424" w:rsidRDefault="00611050" w:rsidP="0021578D">
      <w:pPr>
        <w:pStyle w:val="BodyText"/>
        <w:jc w:val="both"/>
      </w:pPr>
    </w:p>
    <w:p w14:paraId="004F3A99" w14:textId="281D4BDC" w:rsidR="00366DC7" w:rsidRPr="009E4424" w:rsidRDefault="007C388E" w:rsidP="008C7056">
      <w:pPr>
        <w:pStyle w:val="Heading3"/>
      </w:pPr>
      <w:r w:rsidRPr="009E4424">
        <w:t>Heading 3</w:t>
      </w:r>
    </w:p>
    <w:p w14:paraId="59D26AF9" w14:textId="5D156F7C" w:rsidR="0097231D" w:rsidRPr="009E4424" w:rsidRDefault="00C5707D" w:rsidP="00542DD4">
      <w:pPr>
        <w:pStyle w:val="BodyText"/>
        <w:jc w:val="both"/>
      </w:pPr>
      <w:r>
        <w:t>More c</w:t>
      </w:r>
      <w:r w:rsidR="00FA020B" w:rsidRPr="009E4424">
        <w:t>ontent.</w:t>
      </w:r>
    </w:p>
    <w:p w14:paraId="06EA0DD6" w14:textId="77777777" w:rsidR="000802D0" w:rsidRDefault="000802D0" w:rsidP="000802D0">
      <w:pPr>
        <w:pStyle w:val="BodyText"/>
      </w:pPr>
    </w:p>
    <w:p w14:paraId="5404042E" w14:textId="18F762B9" w:rsidR="00223FDC" w:rsidRDefault="0092762C" w:rsidP="0092762C">
      <w:pPr>
        <w:pStyle w:val="Quote"/>
      </w:pPr>
      <w:r>
        <w:t>Block quote example</w:t>
      </w:r>
      <w:r w:rsidR="00223FDC">
        <w:t>.</w:t>
      </w:r>
    </w:p>
    <w:p w14:paraId="75C4887A" w14:textId="77777777" w:rsidR="00F301AF" w:rsidRDefault="00F301AF" w:rsidP="000802D0">
      <w:pPr>
        <w:pStyle w:val="BodyText"/>
      </w:pPr>
    </w:p>
    <w:p w14:paraId="73786F00" w14:textId="77777777" w:rsidR="00F301AF" w:rsidRPr="009E4424" w:rsidRDefault="00F301AF" w:rsidP="000802D0">
      <w:pPr>
        <w:pStyle w:val="BodyText"/>
      </w:pPr>
    </w:p>
    <w:p w14:paraId="7FAAE6A2" w14:textId="57C3C50F" w:rsidR="00561C95" w:rsidRPr="009E4424" w:rsidRDefault="00634C68" w:rsidP="00E30731">
      <w:pPr>
        <w:pStyle w:val="Heading4"/>
      </w:pPr>
      <w:r>
        <w:t>Heading 4</w:t>
      </w:r>
    </w:p>
    <w:p w14:paraId="011D6252" w14:textId="170E5195" w:rsidR="00E314E2" w:rsidRPr="009E4424" w:rsidRDefault="00C5707D" w:rsidP="00F25F31">
      <w:pPr>
        <w:pStyle w:val="BodyText"/>
        <w:jc w:val="both"/>
      </w:pPr>
      <w:r>
        <w:t>Even more c</w:t>
      </w:r>
      <w:r w:rsidR="00634C68">
        <w:t>ontent.</w:t>
      </w:r>
      <w:r w:rsidR="00AA335B">
        <w:t xml:space="preserve"> </w:t>
      </w:r>
      <w:r w:rsidR="00F13550" w:rsidRPr="005F180C">
        <w:rPr>
          <w:b/>
          <w:bCs/>
        </w:rPr>
        <w:t>Bolded</w:t>
      </w:r>
      <w:r w:rsidR="00F13550">
        <w:t xml:space="preserve"> or </w:t>
      </w:r>
      <w:r w:rsidR="00F13550" w:rsidRPr="005F180C">
        <w:rPr>
          <w:i/>
          <w:iCs/>
        </w:rPr>
        <w:t>italic</w:t>
      </w:r>
      <w:r w:rsidR="00F6499D" w:rsidRPr="005F180C">
        <w:rPr>
          <w:i/>
          <w:iCs/>
        </w:rPr>
        <w:t xml:space="preserve"> type</w:t>
      </w:r>
      <w:r w:rsidR="00F13550">
        <w:t xml:space="preserve">. </w:t>
      </w:r>
      <w:r w:rsidR="00AA335B">
        <w:t>An example of an image is placed below.</w:t>
      </w:r>
    </w:p>
    <w:p w14:paraId="3DF10D0E" w14:textId="77777777" w:rsidR="003B63A8" w:rsidRDefault="003B63A8" w:rsidP="00F25F31">
      <w:pPr>
        <w:pStyle w:val="BodyText"/>
        <w:jc w:val="both"/>
      </w:pPr>
    </w:p>
    <w:p w14:paraId="7648E5D5" w14:textId="13DE673D" w:rsidR="00DE4997" w:rsidRDefault="00AA335B" w:rsidP="00AA335B">
      <w:pPr>
        <w:pStyle w:val="Caption"/>
      </w:pPr>
      <w:r w:rsidRPr="00EC3551">
        <w:rPr>
          <w:b/>
          <w:bCs/>
        </w:rPr>
        <w:t xml:space="preserve">Figure </w:t>
      </w:r>
      <w:r w:rsidR="00EC3551" w:rsidRPr="00EC3551">
        <w:rPr>
          <w:b/>
          <w:bCs/>
        </w:rPr>
        <w:fldChar w:fldCharType="begin"/>
      </w:r>
      <w:r w:rsidR="00EC3551" w:rsidRPr="00EC3551">
        <w:rPr>
          <w:b/>
          <w:bCs/>
        </w:rPr>
        <w:instrText xml:space="preserve"> SEQ Figure \* ARABIC </w:instrText>
      </w:r>
      <w:r w:rsidR="00EC3551" w:rsidRPr="00EC3551">
        <w:rPr>
          <w:b/>
          <w:bCs/>
        </w:rPr>
        <w:fldChar w:fldCharType="separate"/>
      </w:r>
      <w:r w:rsidRPr="00EC3551">
        <w:rPr>
          <w:b/>
          <w:bCs/>
          <w:noProof/>
        </w:rPr>
        <w:t>1</w:t>
      </w:r>
      <w:r w:rsidR="00EC3551" w:rsidRPr="00EC3551">
        <w:rPr>
          <w:b/>
          <w:bCs/>
          <w:noProof/>
        </w:rPr>
        <w:fldChar w:fldCharType="end"/>
      </w:r>
      <w:r w:rsidRPr="00EC3551">
        <w:rPr>
          <w:b/>
          <w:bCs/>
        </w:rPr>
        <w:t>:</w:t>
      </w:r>
      <w:r>
        <w:t xml:space="preserve"> An example of an image</w:t>
      </w:r>
      <w:r w:rsidR="003F1C7B">
        <w:t>.</w:t>
      </w:r>
    </w:p>
    <w:p w14:paraId="646D0271" w14:textId="793BA379" w:rsidR="00651BAA" w:rsidRDefault="001E3964" w:rsidP="00F25F31">
      <w:pPr>
        <w:pStyle w:val="BodyText"/>
        <w:jc w:val="both"/>
      </w:pPr>
      <w:r>
        <w:rPr>
          <w:noProof/>
        </w:rPr>
        <w:drawing>
          <wp:inline distT="0" distB="0" distL="0" distR="0" wp14:anchorId="00791F76" wp14:editId="5F482F61">
            <wp:extent cx="1397635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740" cy="118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00"/>
      </w:tblGrid>
      <w:tr w:rsidR="00A011A8" w:rsidRPr="00F13550" w14:paraId="647EADF1" w14:textId="77777777" w:rsidTr="00074A1D">
        <w:trPr>
          <w:trHeight w:val="300"/>
        </w:trPr>
        <w:tc>
          <w:tcPr>
            <w:tcW w:w="1345" w:type="dxa"/>
            <w:shd w:val="clear" w:color="auto" w:fill="auto"/>
            <w:hideMark/>
          </w:tcPr>
          <w:p w14:paraId="2F9019FD" w14:textId="79CC65FF" w:rsidR="00A011A8" w:rsidRPr="00A011A8" w:rsidRDefault="00A011A8" w:rsidP="00A011A8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011A8">
              <w:rPr>
                <w:sz w:val="16"/>
                <w:szCs w:val="16"/>
              </w:rPr>
              <w:t>##Digital-input</w:t>
            </w:r>
          </w:p>
        </w:tc>
        <w:tc>
          <w:tcPr>
            <w:tcW w:w="8000" w:type="dxa"/>
            <w:shd w:val="clear" w:color="auto" w:fill="auto"/>
          </w:tcPr>
          <w:p w14:paraId="4641C711" w14:textId="76BE988B" w:rsidR="00A011A8" w:rsidRPr="00A011A8" w:rsidRDefault="00A011A8" w:rsidP="00A011A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 w:rsidRPr="00A011A8">
              <w:rPr>
                <w:sz w:val="16"/>
                <w:szCs w:val="16"/>
                <w:lang w:val="fr-FR"/>
              </w:rPr>
              <w:t>./</w:t>
            </w:r>
            <w:del w:id="0" w:author="Pawel KAMINSKI" w:date="2024-06-17T11:16:00Z">
              <w:r w:rsidRPr="00A011A8" w:rsidDel="00F47204">
                <w:rPr>
                  <w:sz w:val="16"/>
                  <w:szCs w:val="16"/>
                  <w:lang w:val="fr-FR"/>
                </w:rPr>
                <w:delText>images</w:delText>
              </w:r>
            </w:del>
            <w:ins w:id="1" w:author="Pawel KAMINSKI" w:date="2024-06-17T11:16:00Z">
              <w:r w:rsidRPr="00A011A8">
                <w:rPr>
                  <w:sz w:val="16"/>
                  <w:szCs w:val="16"/>
                  <w:lang w:val="fr-FR"/>
                </w:rPr>
                <w:t>assets</w:t>
              </w:r>
            </w:ins>
            <w:r w:rsidRPr="00A011A8">
              <w:rPr>
                <w:sz w:val="16"/>
                <w:szCs w:val="16"/>
                <w:lang w:val="fr-FR"/>
              </w:rPr>
              <w:t>/</w:t>
            </w:r>
            <w:proofErr w:type="spellStart"/>
            <w:r w:rsidRPr="00A011A8">
              <w:rPr>
                <w:sz w:val="16"/>
                <w:szCs w:val="16"/>
                <w:lang w:val="fr-FR"/>
              </w:rPr>
              <w:t>common</w:t>
            </w:r>
            <w:proofErr w:type="spellEnd"/>
            <w:ins w:id="2" w:author="Pawel KAMINSKI" w:date="2024-06-17T11:17:00Z">
              <w:r w:rsidRPr="00A011A8">
                <w:rPr>
                  <w:sz w:val="16"/>
                  <w:szCs w:val="16"/>
                  <w:lang w:val="fr-FR"/>
                </w:rPr>
                <w:t>/</w:t>
              </w:r>
            </w:ins>
            <w:r w:rsidRPr="00A011A8">
              <w:rPr>
                <w:sz w:val="16"/>
                <w:szCs w:val="16"/>
                <w:lang w:val="fr-FR"/>
              </w:rPr>
              <w:t>uni_logo.png</w:t>
            </w:r>
          </w:p>
        </w:tc>
      </w:tr>
      <w:tr w:rsidR="00A011A8" w:rsidRPr="00F13550" w14:paraId="5604F85D" w14:textId="77777777" w:rsidTr="00074A1D">
        <w:trPr>
          <w:trHeight w:val="300"/>
        </w:trPr>
        <w:tc>
          <w:tcPr>
            <w:tcW w:w="1345" w:type="dxa"/>
            <w:shd w:val="clear" w:color="auto" w:fill="auto"/>
          </w:tcPr>
          <w:p w14:paraId="6AE3DD6D" w14:textId="54BBACE0" w:rsidR="00A011A8" w:rsidRPr="00A011A8" w:rsidRDefault="00A011A8" w:rsidP="00A011A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011A8">
              <w:rPr>
                <w:sz w:val="16"/>
                <w:szCs w:val="16"/>
              </w:rPr>
              <w:t>##Paper-input</w:t>
            </w:r>
          </w:p>
        </w:tc>
        <w:tc>
          <w:tcPr>
            <w:tcW w:w="8000" w:type="dxa"/>
            <w:shd w:val="clear" w:color="auto" w:fill="auto"/>
          </w:tcPr>
          <w:p w14:paraId="42B2877F" w14:textId="4A210405" w:rsidR="00A011A8" w:rsidRPr="00A011A8" w:rsidRDefault="00A011A8" w:rsidP="00A011A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 w:rsidRPr="00A011A8">
              <w:rPr>
                <w:sz w:val="16"/>
                <w:szCs w:val="16"/>
                <w:lang w:val="fr-FR"/>
              </w:rPr>
              <w:t>./</w:t>
            </w:r>
            <w:del w:id="3" w:author="Pawel KAMINSKI" w:date="2024-06-17T11:16:00Z">
              <w:r w:rsidRPr="00A011A8" w:rsidDel="00F47204">
                <w:rPr>
                  <w:sz w:val="16"/>
                  <w:szCs w:val="16"/>
                  <w:lang w:val="fr-FR"/>
                </w:rPr>
                <w:delText>images</w:delText>
              </w:r>
            </w:del>
            <w:ins w:id="4" w:author="Pawel KAMINSKI" w:date="2024-06-17T11:16:00Z">
              <w:r w:rsidRPr="00A011A8">
                <w:rPr>
                  <w:sz w:val="16"/>
                  <w:szCs w:val="16"/>
                  <w:lang w:val="fr-FR"/>
                </w:rPr>
                <w:t>assets</w:t>
              </w:r>
            </w:ins>
            <w:r w:rsidRPr="00A011A8">
              <w:rPr>
                <w:sz w:val="16"/>
                <w:szCs w:val="16"/>
                <w:lang w:val="fr-FR"/>
              </w:rPr>
              <w:t>/</w:t>
            </w:r>
            <w:proofErr w:type="spellStart"/>
            <w:r w:rsidRPr="00A011A8">
              <w:rPr>
                <w:sz w:val="16"/>
                <w:szCs w:val="16"/>
                <w:lang w:val="fr-FR"/>
              </w:rPr>
              <w:t>common</w:t>
            </w:r>
            <w:proofErr w:type="spellEnd"/>
            <w:ins w:id="5" w:author="Pawel KAMINSKI" w:date="2024-06-17T11:17:00Z">
              <w:r w:rsidRPr="00A011A8">
                <w:rPr>
                  <w:sz w:val="16"/>
                  <w:szCs w:val="16"/>
                  <w:lang w:val="fr-FR"/>
                </w:rPr>
                <w:t>/</w:t>
              </w:r>
            </w:ins>
            <w:r w:rsidRPr="00A011A8">
              <w:rPr>
                <w:sz w:val="16"/>
                <w:szCs w:val="16"/>
                <w:lang w:val="fr-FR"/>
              </w:rPr>
              <w:t>uni_logo.png</w:t>
            </w:r>
          </w:p>
        </w:tc>
      </w:tr>
      <w:tr w:rsidR="00A011A8" w:rsidRPr="00F13550" w14:paraId="3592C969" w14:textId="77777777" w:rsidTr="00074A1D">
        <w:trPr>
          <w:trHeight w:val="300"/>
        </w:trPr>
        <w:tc>
          <w:tcPr>
            <w:tcW w:w="1345" w:type="dxa"/>
            <w:shd w:val="clear" w:color="auto" w:fill="auto"/>
          </w:tcPr>
          <w:p w14:paraId="6C23704D" w14:textId="04C38B2A" w:rsidR="00A011A8" w:rsidRPr="00A011A8" w:rsidRDefault="00A011A8" w:rsidP="00A011A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 w:rsidRPr="00A011A8">
              <w:rPr>
                <w:sz w:val="16"/>
                <w:szCs w:val="16"/>
              </w:rPr>
              <w:t>##Source</w:t>
            </w:r>
          </w:p>
        </w:tc>
        <w:tc>
          <w:tcPr>
            <w:tcW w:w="8000" w:type="dxa"/>
            <w:shd w:val="clear" w:color="auto" w:fill="auto"/>
          </w:tcPr>
          <w:p w14:paraId="26982366" w14:textId="1072036C" w:rsidR="00A011A8" w:rsidRPr="00A011A8" w:rsidRDefault="00A011A8" w:rsidP="00A011A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 w:rsidRPr="00A011A8">
              <w:rPr>
                <w:rFonts w:cstheme="majorHAnsi"/>
                <w:sz w:val="16"/>
                <w:szCs w:val="16"/>
                <w:lang w:val="fr-FR"/>
              </w:rPr>
              <w:t>https://en.m.wikipedia.org/wiki/File:University_of_Luxembourg_logo_(fr).svg</w:t>
            </w:r>
          </w:p>
        </w:tc>
      </w:tr>
      <w:tr w:rsidR="00A011A8" w:rsidRPr="007B2903" w14:paraId="6FF5B820" w14:textId="77777777" w:rsidTr="00074A1D">
        <w:trPr>
          <w:trHeight w:val="300"/>
        </w:trPr>
        <w:tc>
          <w:tcPr>
            <w:tcW w:w="1345" w:type="dxa"/>
            <w:shd w:val="clear" w:color="auto" w:fill="auto"/>
          </w:tcPr>
          <w:p w14:paraId="0ACA5D10" w14:textId="147FA3AB" w:rsidR="00A011A8" w:rsidRPr="00A011A8" w:rsidRDefault="00A011A8" w:rsidP="00A011A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011A8">
              <w:rPr>
                <w:sz w:val="16"/>
                <w:szCs w:val="16"/>
              </w:rPr>
              <w:t>##Alt-text</w:t>
            </w:r>
          </w:p>
        </w:tc>
        <w:tc>
          <w:tcPr>
            <w:tcW w:w="8000" w:type="dxa"/>
            <w:shd w:val="clear" w:color="auto" w:fill="auto"/>
          </w:tcPr>
          <w:p w14:paraId="1060E31E" w14:textId="17F2F824" w:rsidR="00A011A8" w:rsidRPr="00A011A8" w:rsidRDefault="00A011A8" w:rsidP="00A011A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011A8">
              <w:rPr>
                <w:rFonts w:eastAsia="Times New Roman" w:cstheme="majorHAnsi"/>
                <w:sz w:val="16"/>
                <w:szCs w:val="16"/>
              </w:rPr>
              <w:t>Logo of University of Luxembourg in French pointing to the uni.lu website</w:t>
            </w:r>
          </w:p>
        </w:tc>
      </w:tr>
    </w:tbl>
    <w:p w14:paraId="352F3ADB" w14:textId="77777777" w:rsidR="000D57F3" w:rsidRDefault="000D57F3" w:rsidP="00F25F31">
      <w:pPr>
        <w:pStyle w:val="BodyText"/>
        <w:jc w:val="both"/>
      </w:pPr>
    </w:p>
    <w:p w14:paraId="694A80A7" w14:textId="77777777" w:rsidR="00D61B1A" w:rsidRDefault="00D61B1A" w:rsidP="00F25F31">
      <w:pPr>
        <w:pStyle w:val="BodyText"/>
        <w:jc w:val="both"/>
      </w:pPr>
    </w:p>
    <w:p w14:paraId="43C7E566" w14:textId="77777777" w:rsidR="00D61B1A" w:rsidRDefault="00D61B1A" w:rsidP="00F25F31">
      <w:pPr>
        <w:pStyle w:val="BodyText"/>
        <w:jc w:val="both"/>
      </w:pPr>
    </w:p>
    <w:p w14:paraId="4712D9E6" w14:textId="77777777" w:rsidR="00D61B1A" w:rsidRPr="009E4424" w:rsidRDefault="00D61B1A" w:rsidP="00F25F31">
      <w:pPr>
        <w:pStyle w:val="BodyText"/>
        <w:jc w:val="both"/>
      </w:pPr>
    </w:p>
    <w:sectPr w:rsidR="00D61B1A" w:rsidRPr="009E44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522DA" w14:textId="77777777" w:rsidR="005A28B9" w:rsidRDefault="005A28B9">
      <w:pPr>
        <w:spacing w:after="0"/>
      </w:pPr>
      <w:r>
        <w:separator/>
      </w:r>
    </w:p>
  </w:endnote>
  <w:endnote w:type="continuationSeparator" w:id="0">
    <w:p w14:paraId="3BF3B27C" w14:textId="77777777" w:rsidR="005A28B9" w:rsidRDefault="005A28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C9178" w14:textId="77777777" w:rsidR="005A28B9" w:rsidRDefault="005A28B9">
      <w:r>
        <w:separator/>
      </w:r>
    </w:p>
  </w:footnote>
  <w:footnote w:type="continuationSeparator" w:id="0">
    <w:p w14:paraId="213922F8" w14:textId="77777777" w:rsidR="005A28B9" w:rsidRDefault="005A2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BEC406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7E669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3EE0D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96A53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6E4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36AA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F2DA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422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5A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684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1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4602BD"/>
    <w:multiLevelType w:val="hybridMultilevel"/>
    <w:tmpl w:val="D0DC32BC"/>
    <w:lvl w:ilvl="0" w:tplc="ED5EEA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E4613D"/>
    <w:multiLevelType w:val="hybridMultilevel"/>
    <w:tmpl w:val="3C90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432CDB"/>
    <w:multiLevelType w:val="hybridMultilevel"/>
    <w:tmpl w:val="25CA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97BC0"/>
    <w:multiLevelType w:val="hybridMultilevel"/>
    <w:tmpl w:val="79D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C52E1"/>
    <w:multiLevelType w:val="hybridMultilevel"/>
    <w:tmpl w:val="8B12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AE401"/>
    <w:multiLevelType w:val="multilevel"/>
    <w:tmpl w:val="643608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315A11B2"/>
    <w:multiLevelType w:val="hybridMultilevel"/>
    <w:tmpl w:val="4052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023E6"/>
    <w:multiLevelType w:val="hybridMultilevel"/>
    <w:tmpl w:val="DD08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E48F3"/>
    <w:multiLevelType w:val="hybridMultilevel"/>
    <w:tmpl w:val="C2BA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E6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075D6F"/>
    <w:multiLevelType w:val="hybridMultilevel"/>
    <w:tmpl w:val="8518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E722C"/>
    <w:multiLevelType w:val="hybridMultilevel"/>
    <w:tmpl w:val="6CA4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F210A"/>
    <w:multiLevelType w:val="hybridMultilevel"/>
    <w:tmpl w:val="846C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53DFE"/>
    <w:multiLevelType w:val="hybridMultilevel"/>
    <w:tmpl w:val="F0A4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97AF0"/>
    <w:multiLevelType w:val="hybridMultilevel"/>
    <w:tmpl w:val="52E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C6D9D"/>
    <w:multiLevelType w:val="hybridMultilevel"/>
    <w:tmpl w:val="F712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15DCA"/>
    <w:multiLevelType w:val="multilevel"/>
    <w:tmpl w:val="19CE79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74024FC2"/>
    <w:multiLevelType w:val="hybridMultilevel"/>
    <w:tmpl w:val="44ACD7FE"/>
    <w:lvl w:ilvl="0" w:tplc="DFFC8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2062D"/>
    <w:multiLevelType w:val="hybridMultilevel"/>
    <w:tmpl w:val="5DA8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260854">
    <w:abstractNumId w:val="16"/>
  </w:num>
  <w:num w:numId="2" w16cid:durableId="1891770459">
    <w:abstractNumId w:val="0"/>
  </w:num>
  <w:num w:numId="3" w16cid:durableId="730691525">
    <w:abstractNumId w:val="0"/>
  </w:num>
  <w:num w:numId="4" w16cid:durableId="160245100">
    <w:abstractNumId w:val="0"/>
  </w:num>
  <w:num w:numId="5" w16cid:durableId="1993177689">
    <w:abstractNumId w:val="0"/>
  </w:num>
  <w:num w:numId="6" w16cid:durableId="1507399500">
    <w:abstractNumId w:val="0"/>
  </w:num>
  <w:num w:numId="7" w16cid:durableId="2348967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47617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1367750">
    <w:abstractNumId w:val="0"/>
  </w:num>
  <w:num w:numId="10" w16cid:durableId="782572678">
    <w:abstractNumId w:val="0"/>
  </w:num>
  <w:num w:numId="11" w16cid:durableId="270823139">
    <w:abstractNumId w:val="0"/>
  </w:num>
  <w:num w:numId="12" w16cid:durableId="1362587316">
    <w:abstractNumId w:val="0"/>
  </w:num>
  <w:num w:numId="13" w16cid:durableId="1069032505">
    <w:abstractNumId w:val="10"/>
  </w:num>
  <w:num w:numId="14" w16cid:durableId="408040396">
    <w:abstractNumId w:val="8"/>
  </w:num>
  <w:num w:numId="15" w16cid:durableId="1044982333">
    <w:abstractNumId w:val="7"/>
  </w:num>
  <w:num w:numId="16" w16cid:durableId="1160123779">
    <w:abstractNumId w:val="6"/>
  </w:num>
  <w:num w:numId="17" w16cid:durableId="845050894">
    <w:abstractNumId w:val="5"/>
  </w:num>
  <w:num w:numId="18" w16cid:durableId="324434818">
    <w:abstractNumId w:val="9"/>
  </w:num>
  <w:num w:numId="19" w16cid:durableId="1721129250">
    <w:abstractNumId w:val="4"/>
  </w:num>
  <w:num w:numId="20" w16cid:durableId="9575133">
    <w:abstractNumId w:val="3"/>
  </w:num>
  <w:num w:numId="21" w16cid:durableId="278269841">
    <w:abstractNumId w:val="2"/>
  </w:num>
  <w:num w:numId="22" w16cid:durableId="1455980407">
    <w:abstractNumId w:val="1"/>
  </w:num>
  <w:num w:numId="23" w16cid:durableId="1483038871">
    <w:abstractNumId w:val="20"/>
  </w:num>
  <w:num w:numId="24" w16cid:durableId="135612909">
    <w:abstractNumId w:val="19"/>
  </w:num>
  <w:num w:numId="25" w16cid:durableId="1802571389">
    <w:abstractNumId w:val="28"/>
  </w:num>
  <w:num w:numId="26" w16cid:durableId="1831215977">
    <w:abstractNumId w:val="17"/>
  </w:num>
  <w:num w:numId="27" w16cid:durableId="1569221027">
    <w:abstractNumId w:val="25"/>
  </w:num>
  <w:num w:numId="28" w16cid:durableId="1929918828">
    <w:abstractNumId w:val="14"/>
  </w:num>
  <w:num w:numId="29" w16cid:durableId="1694188962">
    <w:abstractNumId w:val="13"/>
  </w:num>
  <w:num w:numId="30" w16cid:durableId="1780830196">
    <w:abstractNumId w:val="12"/>
  </w:num>
  <w:num w:numId="31" w16cid:durableId="1011302362">
    <w:abstractNumId w:val="24"/>
  </w:num>
  <w:num w:numId="32" w16cid:durableId="618492491">
    <w:abstractNumId w:val="29"/>
  </w:num>
  <w:num w:numId="33" w16cid:durableId="2018534185">
    <w:abstractNumId w:val="22"/>
  </w:num>
  <w:num w:numId="34" w16cid:durableId="1129012035">
    <w:abstractNumId w:val="23"/>
  </w:num>
  <w:num w:numId="35" w16cid:durableId="445462800">
    <w:abstractNumId w:val="21"/>
  </w:num>
  <w:num w:numId="36" w16cid:durableId="659430093">
    <w:abstractNumId w:val="26"/>
  </w:num>
  <w:num w:numId="37" w16cid:durableId="469515221">
    <w:abstractNumId w:val="15"/>
  </w:num>
  <w:num w:numId="38" w16cid:durableId="1885946313">
    <w:abstractNumId w:val="11"/>
  </w:num>
  <w:num w:numId="39" w16cid:durableId="2002805037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awel KAMINSKI">
    <w15:presenceInfo w15:providerId="AD" w15:userId="S::pawel.kaminski@uni.lu::d0336c22-f4bd-4524-ae20-e461efb9be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BF7"/>
    <w:rsid w:val="0000330B"/>
    <w:rsid w:val="00005B3B"/>
    <w:rsid w:val="00005BC6"/>
    <w:rsid w:val="00006298"/>
    <w:rsid w:val="0000637A"/>
    <w:rsid w:val="00010B60"/>
    <w:rsid w:val="00011103"/>
    <w:rsid w:val="00011C8B"/>
    <w:rsid w:val="00014B0A"/>
    <w:rsid w:val="0002064A"/>
    <w:rsid w:val="000234F8"/>
    <w:rsid w:val="000255DB"/>
    <w:rsid w:val="000311EA"/>
    <w:rsid w:val="00032FA6"/>
    <w:rsid w:val="0003303C"/>
    <w:rsid w:val="00033C94"/>
    <w:rsid w:val="00037AF9"/>
    <w:rsid w:val="00037CD1"/>
    <w:rsid w:val="0004330C"/>
    <w:rsid w:val="0004788D"/>
    <w:rsid w:val="00051D01"/>
    <w:rsid w:val="00061B05"/>
    <w:rsid w:val="00062ADD"/>
    <w:rsid w:val="00063926"/>
    <w:rsid w:val="00067DFF"/>
    <w:rsid w:val="00070737"/>
    <w:rsid w:val="00077905"/>
    <w:rsid w:val="000802D0"/>
    <w:rsid w:val="00081EBE"/>
    <w:rsid w:val="000836E5"/>
    <w:rsid w:val="000878CA"/>
    <w:rsid w:val="00090255"/>
    <w:rsid w:val="00091450"/>
    <w:rsid w:val="00094E64"/>
    <w:rsid w:val="000A018F"/>
    <w:rsid w:val="000A08C1"/>
    <w:rsid w:val="000A4CBB"/>
    <w:rsid w:val="000A68F6"/>
    <w:rsid w:val="000A6FAA"/>
    <w:rsid w:val="000B0F43"/>
    <w:rsid w:val="000B0F50"/>
    <w:rsid w:val="000B1C5B"/>
    <w:rsid w:val="000B2117"/>
    <w:rsid w:val="000B390F"/>
    <w:rsid w:val="000B42C7"/>
    <w:rsid w:val="000B62ED"/>
    <w:rsid w:val="000C1D27"/>
    <w:rsid w:val="000C4EC0"/>
    <w:rsid w:val="000C6EB6"/>
    <w:rsid w:val="000D027D"/>
    <w:rsid w:val="000D0DA8"/>
    <w:rsid w:val="000D57F3"/>
    <w:rsid w:val="000D741A"/>
    <w:rsid w:val="000E3032"/>
    <w:rsid w:val="000E65D8"/>
    <w:rsid w:val="000F50BA"/>
    <w:rsid w:val="000F5233"/>
    <w:rsid w:val="000F615A"/>
    <w:rsid w:val="000F66F7"/>
    <w:rsid w:val="000F6E81"/>
    <w:rsid w:val="001007A2"/>
    <w:rsid w:val="00100E92"/>
    <w:rsid w:val="00104D94"/>
    <w:rsid w:val="001057BE"/>
    <w:rsid w:val="00106BCE"/>
    <w:rsid w:val="00110C3B"/>
    <w:rsid w:val="00112717"/>
    <w:rsid w:val="00113FFA"/>
    <w:rsid w:val="0012241B"/>
    <w:rsid w:val="00124B68"/>
    <w:rsid w:val="00130C5F"/>
    <w:rsid w:val="001351AC"/>
    <w:rsid w:val="00136FFB"/>
    <w:rsid w:val="00137336"/>
    <w:rsid w:val="00140730"/>
    <w:rsid w:val="00143017"/>
    <w:rsid w:val="001453EC"/>
    <w:rsid w:val="00151747"/>
    <w:rsid w:val="00152DB5"/>
    <w:rsid w:val="001575A6"/>
    <w:rsid w:val="00160414"/>
    <w:rsid w:val="00160AC7"/>
    <w:rsid w:val="00160E53"/>
    <w:rsid w:val="00161AEE"/>
    <w:rsid w:val="00176F58"/>
    <w:rsid w:val="00180E46"/>
    <w:rsid w:val="00181073"/>
    <w:rsid w:val="001824E5"/>
    <w:rsid w:val="0018377F"/>
    <w:rsid w:val="00185EAA"/>
    <w:rsid w:val="0019211D"/>
    <w:rsid w:val="00194D31"/>
    <w:rsid w:val="001953AB"/>
    <w:rsid w:val="00195619"/>
    <w:rsid w:val="001969C9"/>
    <w:rsid w:val="001A0DAF"/>
    <w:rsid w:val="001A1303"/>
    <w:rsid w:val="001A1A1F"/>
    <w:rsid w:val="001A3AA4"/>
    <w:rsid w:val="001A4452"/>
    <w:rsid w:val="001A4C84"/>
    <w:rsid w:val="001A6CDE"/>
    <w:rsid w:val="001B27C4"/>
    <w:rsid w:val="001B285E"/>
    <w:rsid w:val="001B3C93"/>
    <w:rsid w:val="001B7183"/>
    <w:rsid w:val="001C0073"/>
    <w:rsid w:val="001C1387"/>
    <w:rsid w:val="001C3DA7"/>
    <w:rsid w:val="001C3F02"/>
    <w:rsid w:val="001C4282"/>
    <w:rsid w:val="001C58DE"/>
    <w:rsid w:val="001C6088"/>
    <w:rsid w:val="001C6DC9"/>
    <w:rsid w:val="001C75A1"/>
    <w:rsid w:val="001C7708"/>
    <w:rsid w:val="001D256D"/>
    <w:rsid w:val="001D2FFC"/>
    <w:rsid w:val="001D3C3A"/>
    <w:rsid w:val="001D5153"/>
    <w:rsid w:val="001D5396"/>
    <w:rsid w:val="001D6611"/>
    <w:rsid w:val="001D77FC"/>
    <w:rsid w:val="001E3964"/>
    <w:rsid w:val="001E48D7"/>
    <w:rsid w:val="001F1E1A"/>
    <w:rsid w:val="0020179E"/>
    <w:rsid w:val="00201AAC"/>
    <w:rsid w:val="00202F10"/>
    <w:rsid w:val="00205C6A"/>
    <w:rsid w:val="00207774"/>
    <w:rsid w:val="002108AE"/>
    <w:rsid w:val="00210DCB"/>
    <w:rsid w:val="00212D1A"/>
    <w:rsid w:val="0021578D"/>
    <w:rsid w:val="002158AA"/>
    <w:rsid w:val="00221600"/>
    <w:rsid w:val="00223FDC"/>
    <w:rsid w:val="0022525C"/>
    <w:rsid w:val="002316F2"/>
    <w:rsid w:val="0023212C"/>
    <w:rsid w:val="002324A9"/>
    <w:rsid w:val="0023426E"/>
    <w:rsid w:val="00235A9B"/>
    <w:rsid w:val="00236931"/>
    <w:rsid w:val="00240B29"/>
    <w:rsid w:val="002423C5"/>
    <w:rsid w:val="00243715"/>
    <w:rsid w:val="00245173"/>
    <w:rsid w:val="00245E67"/>
    <w:rsid w:val="0025419E"/>
    <w:rsid w:val="002545EE"/>
    <w:rsid w:val="00255A46"/>
    <w:rsid w:val="00260782"/>
    <w:rsid w:val="00261675"/>
    <w:rsid w:val="00262B29"/>
    <w:rsid w:val="0026457E"/>
    <w:rsid w:val="0026548D"/>
    <w:rsid w:val="00265898"/>
    <w:rsid w:val="00270285"/>
    <w:rsid w:val="00273BBB"/>
    <w:rsid w:val="002743A8"/>
    <w:rsid w:val="0027599A"/>
    <w:rsid w:val="00276DDF"/>
    <w:rsid w:val="0028182F"/>
    <w:rsid w:val="00282D3D"/>
    <w:rsid w:val="002831D4"/>
    <w:rsid w:val="00284AA9"/>
    <w:rsid w:val="00284CDF"/>
    <w:rsid w:val="00290CBB"/>
    <w:rsid w:val="002937D5"/>
    <w:rsid w:val="00294404"/>
    <w:rsid w:val="00294D53"/>
    <w:rsid w:val="00295193"/>
    <w:rsid w:val="00295B63"/>
    <w:rsid w:val="00295FC4"/>
    <w:rsid w:val="002A0F2C"/>
    <w:rsid w:val="002A3E8D"/>
    <w:rsid w:val="002A4602"/>
    <w:rsid w:val="002A475C"/>
    <w:rsid w:val="002A79B8"/>
    <w:rsid w:val="002B1088"/>
    <w:rsid w:val="002B164B"/>
    <w:rsid w:val="002B2471"/>
    <w:rsid w:val="002B2715"/>
    <w:rsid w:val="002B2F95"/>
    <w:rsid w:val="002B325E"/>
    <w:rsid w:val="002B5264"/>
    <w:rsid w:val="002B56D4"/>
    <w:rsid w:val="002B7BAA"/>
    <w:rsid w:val="002C2286"/>
    <w:rsid w:val="002C397A"/>
    <w:rsid w:val="002C3D04"/>
    <w:rsid w:val="002C4A6C"/>
    <w:rsid w:val="002C5579"/>
    <w:rsid w:val="002C5A2A"/>
    <w:rsid w:val="002C715B"/>
    <w:rsid w:val="002C71E6"/>
    <w:rsid w:val="002D1454"/>
    <w:rsid w:val="002D14B4"/>
    <w:rsid w:val="002D259C"/>
    <w:rsid w:val="002D2AE1"/>
    <w:rsid w:val="002D3060"/>
    <w:rsid w:val="002D3C8F"/>
    <w:rsid w:val="002D774B"/>
    <w:rsid w:val="002E22F7"/>
    <w:rsid w:val="002E2596"/>
    <w:rsid w:val="002E4F2D"/>
    <w:rsid w:val="002E5C59"/>
    <w:rsid w:val="002E6F3B"/>
    <w:rsid w:val="002F0FE7"/>
    <w:rsid w:val="002F2D10"/>
    <w:rsid w:val="002F36A1"/>
    <w:rsid w:val="002F4335"/>
    <w:rsid w:val="002F6B6F"/>
    <w:rsid w:val="003001DF"/>
    <w:rsid w:val="003033DD"/>
    <w:rsid w:val="003061F8"/>
    <w:rsid w:val="00320D6E"/>
    <w:rsid w:val="00321B33"/>
    <w:rsid w:val="003232DE"/>
    <w:rsid w:val="00323F78"/>
    <w:rsid w:val="0032451B"/>
    <w:rsid w:val="00327E1C"/>
    <w:rsid w:val="00330D9F"/>
    <w:rsid w:val="003316CE"/>
    <w:rsid w:val="00331A3B"/>
    <w:rsid w:val="00332000"/>
    <w:rsid w:val="00332041"/>
    <w:rsid w:val="003322EB"/>
    <w:rsid w:val="00333826"/>
    <w:rsid w:val="00333CC9"/>
    <w:rsid w:val="00335198"/>
    <w:rsid w:val="00340CE3"/>
    <w:rsid w:val="003427AE"/>
    <w:rsid w:val="00345E6F"/>
    <w:rsid w:val="00347550"/>
    <w:rsid w:val="003523F9"/>
    <w:rsid w:val="00352ABF"/>
    <w:rsid w:val="00353925"/>
    <w:rsid w:val="003570C8"/>
    <w:rsid w:val="0036132B"/>
    <w:rsid w:val="00363A63"/>
    <w:rsid w:val="003644F9"/>
    <w:rsid w:val="0036672F"/>
    <w:rsid w:val="00366DC7"/>
    <w:rsid w:val="00370911"/>
    <w:rsid w:val="00372507"/>
    <w:rsid w:val="003750EE"/>
    <w:rsid w:val="00376C90"/>
    <w:rsid w:val="003805F7"/>
    <w:rsid w:val="00383412"/>
    <w:rsid w:val="00385BCB"/>
    <w:rsid w:val="00385F3D"/>
    <w:rsid w:val="00390188"/>
    <w:rsid w:val="00391E46"/>
    <w:rsid w:val="00392733"/>
    <w:rsid w:val="00393F53"/>
    <w:rsid w:val="00394EC9"/>
    <w:rsid w:val="0039513E"/>
    <w:rsid w:val="003953C4"/>
    <w:rsid w:val="003962C1"/>
    <w:rsid w:val="003A232C"/>
    <w:rsid w:val="003A30E2"/>
    <w:rsid w:val="003A3167"/>
    <w:rsid w:val="003A352E"/>
    <w:rsid w:val="003A4BF5"/>
    <w:rsid w:val="003A5F0D"/>
    <w:rsid w:val="003B4E10"/>
    <w:rsid w:val="003B5643"/>
    <w:rsid w:val="003B5F28"/>
    <w:rsid w:val="003B63A8"/>
    <w:rsid w:val="003C0102"/>
    <w:rsid w:val="003C238D"/>
    <w:rsid w:val="003C2BF9"/>
    <w:rsid w:val="003C301C"/>
    <w:rsid w:val="003C31B8"/>
    <w:rsid w:val="003C323B"/>
    <w:rsid w:val="003C4F9C"/>
    <w:rsid w:val="003D34A7"/>
    <w:rsid w:val="003D708F"/>
    <w:rsid w:val="003E112E"/>
    <w:rsid w:val="003E5D99"/>
    <w:rsid w:val="003E7329"/>
    <w:rsid w:val="003F0A70"/>
    <w:rsid w:val="003F100F"/>
    <w:rsid w:val="003F1C7B"/>
    <w:rsid w:val="003F4BFB"/>
    <w:rsid w:val="003F5654"/>
    <w:rsid w:val="004049F1"/>
    <w:rsid w:val="00415CB0"/>
    <w:rsid w:val="00416224"/>
    <w:rsid w:val="004175D2"/>
    <w:rsid w:val="00422981"/>
    <w:rsid w:val="00424856"/>
    <w:rsid w:val="00430CBB"/>
    <w:rsid w:val="0043325B"/>
    <w:rsid w:val="00433514"/>
    <w:rsid w:val="00433728"/>
    <w:rsid w:val="0043423A"/>
    <w:rsid w:val="0043468D"/>
    <w:rsid w:val="00437D8E"/>
    <w:rsid w:val="00441703"/>
    <w:rsid w:val="00441BC0"/>
    <w:rsid w:val="00444782"/>
    <w:rsid w:val="004520E8"/>
    <w:rsid w:val="00453547"/>
    <w:rsid w:val="004557A7"/>
    <w:rsid w:val="00456336"/>
    <w:rsid w:val="004652E6"/>
    <w:rsid w:val="0046673B"/>
    <w:rsid w:val="00472990"/>
    <w:rsid w:val="00472D23"/>
    <w:rsid w:val="004737B7"/>
    <w:rsid w:val="004739BB"/>
    <w:rsid w:val="00480904"/>
    <w:rsid w:val="00481684"/>
    <w:rsid w:val="00484C9B"/>
    <w:rsid w:val="00486324"/>
    <w:rsid w:val="00490004"/>
    <w:rsid w:val="0049630F"/>
    <w:rsid w:val="00496389"/>
    <w:rsid w:val="0049675F"/>
    <w:rsid w:val="004A2695"/>
    <w:rsid w:val="004A3092"/>
    <w:rsid w:val="004A6058"/>
    <w:rsid w:val="004A6A2E"/>
    <w:rsid w:val="004A75D2"/>
    <w:rsid w:val="004A7D5C"/>
    <w:rsid w:val="004B43CF"/>
    <w:rsid w:val="004B445A"/>
    <w:rsid w:val="004B5DED"/>
    <w:rsid w:val="004B6C9E"/>
    <w:rsid w:val="004C23A4"/>
    <w:rsid w:val="004C4107"/>
    <w:rsid w:val="004C53A5"/>
    <w:rsid w:val="004C71E7"/>
    <w:rsid w:val="004C7AFB"/>
    <w:rsid w:val="004D06DA"/>
    <w:rsid w:val="004D2846"/>
    <w:rsid w:val="004D6B6B"/>
    <w:rsid w:val="004D765D"/>
    <w:rsid w:val="004E1309"/>
    <w:rsid w:val="004E2552"/>
    <w:rsid w:val="004E29B3"/>
    <w:rsid w:val="004E5E72"/>
    <w:rsid w:val="004E63A5"/>
    <w:rsid w:val="004E7D5D"/>
    <w:rsid w:val="004F44A4"/>
    <w:rsid w:val="004F531D"/>
    <w:rsid w:val="004F572D"/>
    <w:rsid w:val="004F66FA"/>
    <w:rsid w:val="004F7245"/>
    <w:rsid w:val="0050048D"/>
    <w:rsid w:val="00501EBC"/>
    <w:rsid w:val="00502276"/>
    <w:rsid w:val="00503222"/>
    <w:rsid w:val="00505A41"/>
    <w:rsid w:val="00506547"/>
    <w:rsid w:val="005069A8"/>
    <w:rsid w:val="00507AD8"/>
    <w:rsid w:val="00511917"/>
    <w:rsid w:val="005131EF"/>
    <w:rsid w:val="00531924"/>
    <w:rsid w:val="00533949"/>
    <w:rsid w:val="00534B30"/>
    <w:rsid w:val="00534C5A"/>
    <w:rsid w:val="00535C5A"/>
    <w:rsid w:val="0054153E"/>
    <w:rsid w:val="00541C81"/>
    <w:rsid w:val="00542834"/>
    <w:rsid w:val="00542DD4"/>
    <w:rsid w:val="0054762C"/>
    <w:rsid w:val="00547CEC"/>
    <w:rsid w:val="0055156E"/>
    <w:rsid w:val="0055193E"/>
    <w:rsid w:val="0055343A"/>
    <w:rsid w:val="00561C95"/>
    <w:rsid w:val="005634B9"/>
    <w:rsid w:val="00565BB6"/>
    <w:rsid w:val="00566B3E"/>
    <w:rsid w:val="0057097D"/>
    <w:rsid w:val="00572017"/>
    <w:rsid w:val="0057301C"/>
    <w:rsid w:val="00573A87"/>
    <w:rsid w:val="00573BA3"/>
    <w:rsid w:val="00575D6D"/>
    <w:rsid w:val="00577131"/>
    <w:rsid w:val="00583F83"/>
    <w:rsid w:val="00590D07"/>
    <w:rsid w:val="005928FE"/>
    <w:rsid w:val="005946F8"/>
    <w:rsid w:val="005946FE"/>
    <w:rsid w:val="00594D58"/>
    <w:rsid w:val="00594DB8"/>
    <w:rsid w:val="00594DFF"/>
    <w:rsid w:val="005957FC"/>
    <w:rsid w:val="0059751F"/>
    <w:rsid w:val="005A14DC"/>
    <w:rsid w:val="005A184B"/>
    <w:rsid w:val="005A28B9"/>
    <w:rsid w:val="005B135E"/>
    <w:rsid w:val="005B7B04"/>
    <w:rsid w:val="005C212B"/>
    <w:rsid w:val="005C4A8E"/>
    <w:rsid w:val="005C5004"/>
    <w:rsid w:val="005D02F3"/>
    <w:rsid w:val="005D07AB"/>
    <w:rsid w:val="005D1141"/>
    <w:rsid w:val="005D2E82"/>
    <w:rsid w:val="005E1117"/>
    <w:rsid w:val="005E1E3E"/>
    <w:rsid w:val="005E4780"/>
    <w:rsid w:val="005E6BDA"/>
    <w:rsid w:val="005F180C"/>
    <w:rsid w:val="005F2919"/>
    <w:rsid w:val="00602D54"/>
    <w:rsid w:val="00604A67"/>
    <w:rsid w:val="00604A89"/>
    <w:rsid w:val="00605602"/>
    <w:rsid w:val="0060749F"/>
    <w:rsid w:val="0061053D"/>
    <w:rsid w:val="00611050"/>
    <w:rsid w:val="006116C9"/>
    <w:rsid w:val="0061227B"/>
    <w:rsid w:val="006136F0"/>
    <w:rsid w:val="00615E8B"/>
    <w:rsid w:val="006204F7"/>
    <w:rsid w:val="00621C27"/>
    <w:rsid w:val="00622579"/>
    <w:rsid w:val="006239F4"/>
    <w:rsid w:val="00626BC7"/>
    <w:rsid w:val="00632A1C"/>
    <w:rsid w:val="00634C68"/>
    <w:rsid w:val="00636246"/>
    <w:rsid w:val="00636425"/>
    <w:rsid w:val="00640B34"/>
    <w:rsid w:val="00651BAA"/>
    <w:rsid w:val="00652997"/>
    <w:rsid w:val="00652B90"/>
    <w:rsid w:val="006543E3"/>
    <w:rsid w:val="00656A07"/>
    <w:rsid w:val="00660CC8"/>
    <w:rsid w:val="00663ED2"/>
    <w:rsid w:val="006648D4"/>
    <w:rsid w:val="00665203"/>
    <w:rsid w:val="006652ED"/>
    <w:rsid w:val="006720E3"/>
    <w:rsid w:val="00673A69"/>
    <w:rsid w:val="00681D1E"/>
    <w:rsid w:val="00682BDD"/>
    <w:rsid w:val="0069085E"/>
    <w:rsid w:val="0069177F"/>
    <w:rsid w:val="00691954"/>
    <w:rsid w:val="00693201"/>
    <w:rsid w:val="00693C6C"/>
    <w:rsid w:val="00695671"/>
    <w:rsid w:val="00697F4B"/>
    <w:rsid w:val="006A0308"/>
    <w:rsid w:val="006A0639"/>
    <w:rsid w:val="006A17AE"/>
    <w:rsid w:val="006A18B2"/>
    <w:rsid w:val="006A4091"/>
    <w:rsid w:val="006A4EDF"/>
    <w:rsid w:val="006A5472"/>
    <w:rsid w:val="006B03DF"/>
    <w:rsid w:val="006B55DD"/>
    <w:rsid w:val="006B7EE5"/>
    <w:rsid w:val="006C06DA"/>
    <w:rsid w:val="006C08BF"/>
    <w:rsid w:val="006C5251"/>
    <w:rsid w:val="006D16B3"/>
    <w:rsid w:val="006D2650"/>
    <w:rsid w:val="006D312E"/>
    <w:rsid w:val="006D782C"/>
    <w:rsid w:val="006E0261"/>
    <w:rsid w:val="006E0727"/>
    <w:rsid w:val="006E2BD4"/>
    <w:rsid w:val="006E4307"/>
    <w:rsid w:val="006E5AE4"/>
    <w:rsid w:val="006E7710"/>
    <w:rsid w:val="006F0444"/>
    <w:rsid w:val="006F5C53"/>
    <w:rsid w:val="00703F3D"/>
    <w:rsid w:val="00706967"/>
    <w:rsid w:val="0070767F"/>
    <w:rsid w:val="0071014D"/>
    <w:rsid w:val="0071079D"/>
    <w:rsid w:val="00710CA6"/>
    <w:rsid w:val="0071186F"/>
    <w:rsid w:val="00714EDC"/>
    <w:rsid w:val="007157C8"/>
    <w:rsid w:val="00721206"/>
    <w:rsid w:val="00721809"/>
    <w:rsid w:val="007230E0"/>
    <w:rsid w:val="00723780"/>
    <w:rsid w:val="007246B2"/>
    <w:rsid w:val="00725B8E"/>
    <w:rsid w:val="00727020"/>
    <w:rsid w:val="007275B5"/>
    <w:rsid w:val="00731347"/>
    <w:rsid w:val="00735C4F"/>
    <w:rsid w:val="00735F9C"/>
    <w:rsid w:val="00737454"/>
    <w:rsid w:val="0073782C"/>
    <w:rsid w:val="00740B69"/>
    <w:rsid w:val="0074306A"/>
    <w:rsid w:val="00744324"/>
    <w:rsid w:val="0074517E"/>
    <w:rsid w:val="0074518C"/>
    <w:rsid w:val="007458EC"/>
    <w:rsid w:val="00751139"/>
    <w:rsid w:val="00752632"/>
    <w:rsid w:val="0075340E"/>
    <w:rsid w:val="007539CE"/>
    <w:rsid w:val="00754EF7"/>
    <w:rsid w:val="00762B4D"/>
    <w:rsid w:val="0076349D"/>
    <w:rsid w:val="007642BD"/>
    <w:rsid w:val="00767D4C"/>
    <w:rsid w:val="00770673"/>
    <w:rsid w:val="0077223A"/>
    <w:rsid w:val="0077230E"/>
    <w:rsid w:val="00772643"/>
    <w:rsid w:val="00772B05"/>
    <w:rsid w:val="00772C3B"/>
    <w:rsid w:val="00781A93"/>
    <w:rsid w:val="0078458E"/>
    <w:rsid w:val="00784D58"/>
    <w:rsid w:val="00786C3E"/>
    <w:rsid w:val="007879E5"/>
    <w:rsid w:val="00790F1A"/>
    <w:rsid w:val="00792CC6"/>
    <w:rsid w:val="007948C5"/>
    <w:rsid w:val="00794D75"/>
    <w:rsid w:val="00795672"/>
    <w:rsid w:val="00797939"/>
    <w:rsid w:val="007A7681"/>
    <w:rsid w:val="007B1CEC"/>
    <w:rsid w:val="007B2903"/>
    <w:rsid w:val="007B5E8A"/>
    <w:rsid w:val="007C0735"/>
    <w:rsid w:val="007C1A30"/>
    <w:rsid w:val="007C388E"/>
    <w:rsid w:val="007C48EA"/>
    <w:rsid w:val="007C633C"/>
    <w:rsid w:val="007D02D8"/>
    <w:rsid w:val="007D21C4"/>
    <w:rsid w:val="007D2EAC"/>
    <w:rsid w:val="007D3C5B"/>
    <w:rsid w:val="007D771B"/>
    <w:rsid w:val="007E2CFD"/>
    <w:rsid w:val="007E2ECF"/>
    <w:rsid w:val="007E5BAC"/>
    <w:rsid w:val="007E69A1"/>
    <w:rsid w:val="007E7A70"/>
    <w:rsid w:val="007F1CA8"/>
    <w:rsid w:val="007F40ED"/>
    <w:rsid w:val="007F5849"/>
    <w:rsid w:val="0080487D"/>
    <w:rsid w:val="00806600"/>
    <w:rsid w:val="0081065F"/>
    <w:rsid w:val="00810A28"/>
    <w:rsid w:val="00812F30"/>
    <w:rsid w:val="0081338D"/>
    <w:rsid w:val="00814F65"/>
    <w:rsid w:val="008214B7"/>
    <w:rsid w:val="008219CE"/>
    <w:rsid w:val="00821A52"/>
    <w:rsid w:val="00825199"/>
    <w:rsid w:val="00825902"/>
    <w:rsid w:val="00826B4E"/>
    <w:rsid w:val="00826E1B"/>
    <w:rsid w:val="008274DC"/>
    <w:rsid w:val="00827EDD"/>
    <w:rsid w:val="00830269"/>
    <w:rsid w:val="00830F21"/>
    <w:rsid w:val="00831E9C"/>
    <w:rsid w:val="00832B33"/>
    <w:rsid w:val="00835970"/>
    <w:rsid w:val="00835EB9"/>
    <w:rsid w:val="008360ED"/>
    <w:rsid w:val="00836C0A"/>
    <w:rsid w:val="00841976"/>
    <w:rsid w:val="008438BC"/>
    <w:rsid w:val="00843B5E"/>
    <w:rsid w:val="008474CB"/>
    <w:rsid w:val="00853703"/>
    <w:rsid w:val="00855D24"/>
    <w:rsid w:val="00857DF4"/>
    <w:rsid w:val="00871156"/>
    <w:rsid w:val="008765EA"/>
    <w:rsid w:val="00876B98"/>
    <w:rsid w:val="00880AC1"/>
    <w:rsid w:val="0088309D"/>
    <w:rsid w:val="00883187"/>
    <w:rsid w:val="008874A4"/>
    <w:rsid w:val="008903EF"/>
    <w:rsid w:val="00890EB9"/>
    <w:rsid w:val="008916C5"/>
    <w:rsid w:val="00891E90"/>
    <w:rsid w:val="00895196"/>
    <w:rsid w:val="00897694"/>
    <w:rsid w:val="008A1969"/>
    <w:rsid w:val="008A1F10"/>
    <w:rsid w:val="008A28C7"/>
    <w:rsid w:val="008A33E5"/>
    <w:rsid w:val="008A37F7"/>
    <w:rsid w:val="008A54B9"/>
    <w:rsid w:val="008A5DFE"/>
    <w:rsid w:val="008A733C"/>
    <w:rsid w:val="008B245B"/>
    <w:rsid w:val="008B673F"/>
    <w:rsid w:val="008B67F3"/>
    <w:rsid w:val="008B7998"/>
    <w:rsid w:val="008C3410"/>
    <w:rsid w:val="008C48A5"/>
    <w:rsid w:val="008C5CA5"/>
    <w:rsid w:val="008C6A35"/>
    <w:rsid w:val="008C7056"/>
    <w:rsid w:val="008C75FF"/>
    <w:rsid w:val="008D064E"/>
    <w:rsid w:val="008D3616"/>
    <w:rsid w:val="008D6863"/>
    <w:rsid w:val="008D7CC5"/>
    <w:rsid w:val="008E040B"/>
    <w:rsid w:val="008E2B94"/>
    <w:rsid w:val="008E3114"/>
    <w:rsid w:val="008E3D9C"/>
    <w:rsid w:val="008E742A"/>
    <w:rsid w:val="008F3C86"/>
    <w:rsid w:val="008F4CB2"/>
    <w:rsid w:val="008F639B"/>
    <w:rsid w:val="008F7938"/>
    <w:rsid w:val="008F79F2"/>
    <w:rsid w:val="00900BCA"/>
    <w:rsid w:val="00901F4F"/>
    <w:rsid w:val="00907C29"/>
    <w:rsid w:val="0091480E"/>
    <w:rsid w:val="00915177"/>
    <w:rsid w:val="009154BE"/>
    <w:rsid w:val="00921DE9"/>
    <w:rsid w:val="00923A94"/>
    <w:rsid w:val="00926D4C"/>
    <w:rsid w:val="00927540"/>
    <w:rsid w:val="0092762C"/>
    <w:rsid w:val="00934853"/>
    <w:rsid w:val="009371C1"/>
    <w:rsid w:val="00937FF4"/>
    <w:rsid w:val="00940ED5"/>
    <w:rsid w:val="009451C5"/>
    <w:rsid w:val="00946F81"/>
    <w:rsid w:val="00947853"/>
    <w:rsid w:val="009549D1"/>
    <w:rsid w:val="00954E63"/>
    <w:rsid w:val="00955D5A"/>
    <w:rsid w:val="0095646A"/>
    <w:rsid w:val="00956854"/>
    <w:rsid w:val="00957449"/>
    <w:rsid w:val="00957592"/>
    <w:rsid w:val="00961E2B"/>
    <w:rsid w:val="00963AA0"/>
    <w:rsid w:val="009663B1"/>
    <w:rsid w:val="00967385"/>
    <w:rsid w:val="00971E23"/>
    <w:rsid w:val="0097231D"/>
    <w:rsid w:val="00972B6E"/>
    <w:rsid w:val="00972EA8"/>
    <w:rsid w:val="009738AA"/>
    <w:rsid w:val="00974C19"/>
    <w:rsid w:val="00975309"/>
    <w:rsid w:val="00982448"/>
    <w:rsid w:val="009834A0"/>
    <w:rsid w:val="00995012"/>
    <w:rsid w:val="0099751B"/>
    <w:rsid w:val="009A0F7F"/>
    <w:rsid w:val="009A22C9"/>
    <w:rsid w:val="009A4B04"/>
    <w:rsid w:val="009A589C"/>
    <w:rsid w:val="009A5E41"/>
    <w:rsid w:val="009A6C4D"/>
    <w:rsid w:val="009B1C99"/>
    <w:rsid w:val="009B320A"/>
    <w:rsid w:val="009B3A78"/>
    <w:rsid w:val="009C24FD"/>
    <w:rsid w:val="009C55E8"/>
    <w:rsid w:val="009C5B40"/>
    <w:rsid w:val="009C679C"/>
    <w:rsid w:val="009C708D"/>
    <w:rsid w:val="009D0A96"/>
    <w:rsid w:val="009D1018"/>
    <w:rsid w:val="009D35DB"/>
    <w:rsid w:val="009D76AB"/>
    <w:rsid w:val="009E00F7"/>
    <w:rsid w:val="009E0630"/>
    <w:rsid w:val="009E20F6"/>
    <w:rsid w:val="009E4424"/>
    <w:rsid w:val="009E58B2"/>
    <w:rsid w:val="009E6485"/>
    <w:rsid w:val="009E65F4"/>
    <w:rsid w:val="009E7C12"/>
    <w:rsid w:val="009F2F73"/>
    <w:rsid w:val="009F39AE"/>
    <w:rsid w:val="009F76C1"/>
    <w:rsid w:val="009F7AD4"/>
    <w:rsid w:val="00A011A8"/>
    <w:rsid w:val="00A030B0"/>
    <w:rsid w:val="00A05006"/>
    <w:rsid w:val="00A05A3B"/>
    <w:rsid w:val="00A0743C"/>
    <w:rsid w:val="00A1000E"/>
    <w:rsid w:val="00A111D3"/>
    <w:rsid w:val="00A112D1"/>
    <w:rsid w:val="00A12BC9"/>
    <w:rsid w:val="00A13E99"/>
    <w:rsid w:val="00A206F5"/>
    <w:rsid w:val="00A22A14"/>
    <w:rsid w:val="00A22F6D"/>
    <w:rsid w:val="00A23BC5"/>
    <w:rsid w:val="00A260A4"/>
    <w:rsid w:val="00A310B2"/>
    <w:rsid w:val="00A32268"/>
    <w:rsid w:val="00A341F6"/>
    <w:rsid w:val="00A34D82"/>
    <w:rsid w:val="00A3641E"/>
    <w:rsid w:val="00A367B0"/>
    <w:rsid w:val="00A41359"/>
    <w:rsid w:val="00A44C57"/>
    <w:rsid w:val="00A45550"/>
    <w:rsid w:val="00A4632F"/>
    <w:rsid w:val="00A509D8"/>
    <w:rsid w:val="00A51BBC"/>
    <w:rsid w:val="00A550CF"/>
    <w:rsid w:val="00A62DB6"/>
    <w:rsid w:val="00A62E38"/>
    <w:rsid w:val="00A7217A"/>
    <w:rsid w:val="00A75BC9"/>
    <w:rsid w:val="00A75D7C"/>
    <w:rsid w:val="00A81A0B"/>
    <w:rsid w:val="00A81E99"/>
    <w:rsid w:val="00A83932"/>
    <w:rsid w:val="00A87CB7"/>
    <w:rsid w:val="00A87FCD"/>
    <w:rsid w:val="00A938E9"/>
    <w:rsid w:val="00A93B06"/>
    <w:rsid w:val="00AA0DA6"/>
    <w:rsid w:val="00AA23FC"/>
    <w:rsid w:val="00AA2668"/>
    <w:rsid w:val="00AA31A5"/>
    <w:rsid w:val="00AA335B"/>
    <w:rsid w:val="00AA3E52"/>
    <w:rsid w:val="00AA5F78"/>
    <w:rsid w:val="00AB10D5"/>
    <w:rsid w:val="00AB1920"/>
    <w:rsid w:val="00AB7E6C"/>
    <w:rsid w:val="00AC1093"/>
    <w:rsid w:val="00AC1776"/>
    <w:rsid w:val="00AC1C54"/>
    <w:rsid w:val="00AC4E02"/>
    <w:rsid w:val="00AC50C3"/>
    <w:rsid w:val="00AD25B1"/>
    <w:rsid w:val="00AD2A3B"/>
    <w:rsid w:val="00AD4024"/>
    <w:rsid w:val="00AD4432"/>
    <w:rsid w:val="00AD53BC"/>
    <w:rsid w:val="00AD563C"/>
    <w:rsid w:val="00AD67EA"/>
    <w:rsid w:val="00AD6CD3"/>
    <w:rsid w:val="00AE1619"/>
    <w:rsid w:val="00AE193F"/>
    <w:rsid w:val="00AE1D0A"/>
    <w:rsid w:val="00AE54A2"/>
    <w:rsid w:val="00AF246B"/>
    <w:rsid w:val="00AF45AA"/>
    <w:rsid w:val="00AF6BEC"/>
    <w:rsid w:val="00AF7209"/>
    <w:rsid w:val="00B020C6"/>
    <w:rsid w:val="00B106C4"/>
    <w:rsid w:val="00B108FF"/>
    <w:rsid w:val="00B10B05"/>
    <w:rsid w:val="00B15E74"/>
    <w:rsid w:val="00B204FD"/>
    <w:rsid w:val="00B21246"/>
    <w:rsid w:val="00B23998"/>
    <w:rsid w:val="00B24DCB"/>
    <w:rsid w:val="00B27BC8"/>
    <w:rsid w:val="00B32055"/>
    <w:rsid w:val="00B34AB3"/>
    <w:rsid w:val="00B37013"/>
    <w:rsid w:val="00B40DEE"/>
    <w:rsid w:val="00B417D5"/>
    <w:rsid w:val="00B41FEF"/>
    <w:rsid w:val="00B42B5E"/>
    <w:rsid w:val="00B43F30"/>
    <w:rsid w:val="00B45D17"/>
    <w:rsid w:val="00B4617A"/>
    <w:rsid w:val="00B518E9"/>
    <w:rsid w:val="00B546B1"/>
    <w:rsid w:val="00B55384"/>
    <w:rsid w:val="00B555EF"/>
    <w:rsid w:val="00B56DF0"/>
    <w:rsid w:val="00B66874"/>
    <w:rsid w:val="00B67828"/>
    <w:rsid w:val="00B71624"/>
    <w:rsid w:val="00B722E8"/>
    <w:rsid w:val="00B73708"/>
    <w:rsid w:val="00B74F3C"/>
    <w:rsid w:val="00B754B7"/>
    <w:rsid w:val="00B754E3"/>
    <w:rsid w:val="00B81143"/>
    <w:rsid w:val="00B8186E"/>
    <w:rsid w:val="00B828F1"/>
    <w:rsid w:val="00B84738"/>
    <w:rsid w:val="00B85505"/>
    <w:rsid w:val="00B86193"/>
    <w:rsid w:val="00B86B75"/>
    <w:rsid w:val="00B919EF"/>
    <w:rsid w:val="00B93B90"/>
    <w:rsid w:val="00B94245"/>
    <w:rsid w:val="00BA05D5"/>
    <w:rsid w:val="00BA58B5"/>
    <w:rsid w:val="00BA7401"/>
    <w:rsid w:val="00BA7FFA"/>
    <w:rsid w:val="00BB0D19"/>
    <w:rsid w:val="00BB2758"/>
    <w:rsid w:val="00BB463F"/>
    <w:rsid w:val="00BB6445"/>
    <w:rsid w:val="00BC1DDE"/>
    <w:rsid w:val="00BC3E4B"/>
    <w:rsid w:val="00BC4215"/>
    <w:rsid w:val="00BC48D5"/>
    <w:rsid w:val="00BD0AE1"/>
    <w:rsid w:val="00BD1D3D"/>
    <w:rsid w:val="00BD668E"/>
    <w:rsid w:val="00BE0C1F"/>
    <w:rsid w:val="00BF2ED9"/>
    <w:rsid w:val="00BF666E"/>
    <w:rsid w:val="00C00DBA"/>
    <w:rsid w:val="00C04588"/>
    <w:rsid w:val="00C04DC8"/>
    <w:rsid w:val="00C05E4F"/>
    <w:rsid w:val="00C07172"/>
    <w:rsid w:val="00C0781E"/>
    <w:rsid w:val="00C10FA0"/>
    <w:rsid w:val="00C12ADB"/>
    <w:rsid w:val="00C137FB"/>
    <w:rsid w:val="00C178DF"/>
    <w:rsid w:val="00C21F5A"/>
    <w:rsid w:val="00C262D4"/>
    <w:rsid w:val="00C273DB"/>
    <w:rsid w:val="00C278FA"/>
    <w:rsid w:val="00C320E5"/>
    <w:rsid w:val="00C32835"/>
    <w:rsid w:val="00C34042"/>
    <w:rsid w:val="00C36279"/>
    <w:rsid w:val="00C4091C"/>
    <w:rsid w:val="00C40EED"/>
    <w:rsid w:val="00C4177E"/>
    <w:rsid w:val="00C44047"/>
    <w:rsid w:val="00C4422F"/>
    <w:rsid w:val="00C50D5A"/>
    <w:rsid w:val="00C517D6"/>
    <w:rsid w:val="00C51B77"/>
    <w:rsid w:val="00C55B55"/>
    <w:rsid w:val="00C56642"/>
    <w:rsid w:val="00C5707D"/>
    <w:rsid w:val="00C57F4B"/>
    <w:rsid w:val="00C615DB"/>
    <w:rsid w:val="00C62DDF"/>
    <w:rsid w:val="00C66148"/>
    <w:rsid w:val="00C71A3F"/>
    <w:rsid w:val="00C722CD"/>
    <w:rsid w:val="00C73438"/>
    <w:rsid w:val="00C737FA"/>
    <w:rsid w:val="00C82058"/>
    <w:rsid w:val="00C853D3"/>
    <w:rsid w:val="00C85A01"/>
    <w:rsid w:val="00C861A8"/>
    <w:rsid w:val="00C863C9"/>
    <w:rsid w:val="00C8798E"/>
    <w:rsid w:val="00C931C3"/>
    <w:rsid w:val="00C933DD"/>
    <w:rsid w:val="00C95388"/>
    <w:rsid w:val="00CA1529"/>
    <w:rsid w:val="00CA155C"/>
    <w:rsid w:val="00CA5C9F"/>
    <w:rsid w:val="00CA72BF"/>
    <w:rsid w:val="00CB32E6"/>
    <w:rsid w:val="00CB5178"/>
    <w:rsid w:val="00CB6E8B"/>
    <w:rsid w:val="00CC23C8"/>
    <w:rsid w:val="00CD3F1A"/>
    <w:rsid w:val="00CD44F0"/>
    <w:rsid w:val="00CD565D"/>
    <w:rsid w:val="00CD5DAD"/>
    <w:rsid w:val="00CD7E37"/>
    <w:rsid w:val="00CE171A"/>
    <w:rsid w:val="00CE2D63"/>
    <w:rsid w:val="00CE7B35"/>
    <w:rsid w:val="00CF028F"/>
    <w:rsid w:val="00CF0334"/>
    <w:rsid w:val="00CF3D99"/>
    <w:rsid w:val="00CF43C1"/>
    <w:rsid w:val="00CF6297"/>
    <w:rsid w:val="00D00DF9"/>
    <w:rsid w:val="00D04258"/>
    <w:rsid w:val="00D0608C"/>
    <w:rsid w:val="00D0721E"/>
    <w:rsid w:val="00D07DA0"/>
    <w:rsid w:val="00D138D0"/>
    <w:rsid w:val="00D153BC"/>
    <w:rsid w:val="00D25314"/>
    <w:rsid w:val="00D35B55"/>
    <w:rsid w:val="00D40540"/>
    <w:rsid w:val="00D427B7"/>
    <w:rsid w:val="00D52F88"/>
    <w:rsid w:val="00D546E3"/>
    <w:rsid w:val="00D61B1A"/>
    <w:rsid w:val="00D622BD"/>
    <w:rsid w:val="00D629A3"/>
    <w:rsid w:val="00D6532A"/>
    <w:rsid w:val="00D65F96"/>
    <w:rsid w:val="00D675E7"/>
    <w:rsid w:val="00D729C7"/>
    <w:rsid w:val="00D73F2B"/>
    <w:rsid w:val="00D7424B"/>
    <w:rsid w:val="00D74AFF"/>
    <w:rsid w:val="00D76E06"/>
    <w:rsid w:val="00D775D9"/>
    <w:rsid w:val="00D81DDB"/>
    <w:rsid w:val="00D858B4"/>
    <w:rsid w:val="00D87343"/>
    <w:rsid w:val="00D87704"/>
    <w:rsid w:val="00D92E0B"/>
    <w:rsid w:val="00D94987"/>
    <w:rsid w:val="00D94B66"/>
    <w:rsid w:val="00DA2305"/>
    <w:rsid w:val="00DA29F4"/>
    <w:rsid w:val="00DA2CB7"/>
    <w:rsid w:val="00DA31AE"/>
    <w:rsid w:val="00DA42EA"/>
    <w:rsid w:val="00DA547C"/>
    <w:rsid w:val="00DA5A11"/>
    <w:rsid w:val="00DA6A0F"/>
    <w:rsid w:val="00DA6B53"/>
    <w:rsid w:val="00DB3CFC"/>
    <w:rsid w:val="00DB413F"/>
    <w:rsid w:val="00DC149F"/>
    <w:rsid w:val="00DC1997"/>
    <w:rsid w:val="00DC2B05"/>
    <w:rsid w:val="00DC2D43"/>
    <w:rsid w:val="00DC3F34"/>
    <w:rsid w:val="00DC490B"/>
    <w:rsid w:val="00DD04E2"/>
    <w:rsid w:val="00DD0697"/>
    <w:rsid w:val="00DD4036"/>
    <w:rsid w:val="00DD79F8"/>
    <w:rsid w:val="00DE240C"/>
    <w:rsid w:val="00DE4997"/>
    <w:rsid w:val="00DE4A0E"/>
    <w:rsid w:val="00DE5A6F"/>
    <w:rsid w:val="00DF004E"/>
    <w:rsid w:val="00DF5790"/>
    <w:rsid w:val="00DF5CAD"/>
    <w:rsid w:val="00DF5FE7"/>
    <w:rsid w:val="00DF6815"/>
    <w:rsid w:val="00E00CAE"/>
    <w:rsid w:val="00E012AB"/>
    <w:rsid w:val="00E01A9A"/>
    <w:rsid w:val="00E01FC8"/>
    <w:rsid w:val="00E04413"/>
    <w:rsid w:val="00E04D60"/>
    <w:rsid w:val="00E06F9E"/>
    <w:rsid w:val="00E15B1F"/>
    <w:rsid w:val="00E1605F"/>
    <w:rsid w:val="00E16ABF"/>
    <w:rsid w:val="00E23B6B"/>
    <w:rsid w:val="00E23DF0"/>
    <w:rsid w:val="00E24AA1"/>
    <w:rsid w:val="00E255AE"/>
    <w:rsid w:val="00E2723D"/>
    <w:rsid w:val="00E27BA7"/>
    <w:rsid w:val="00E30731"/>
    <w:rsid w:val="00E314E2"/>
    <w:rsid w:val="00E315A3"/>
    <w:rsid w:val="00E3506A"/>
    <w:rsid w:val="00E4111F"/>
    <w:rsid w:val="00E449A3"/>
    <w:rsid w:val="00E44FF1"/>
    <w:rsid w:val="00E45961"/>
    <w:rsid w:val="00E46C37"/>
    <w:rsid w:val="00E50464"/>
    <w:rsid w:val="00E5183A"/>
    <w:rsid w:val="00E550F6"/>
    <w:rsid w:val="00E60B94"/>
    <w:rsid w:val="00E61849"/>
    <w:rsid w:val="00E6302C"/>
    <w:rsid w:val="00E63911"/>
    <w:rsid w:val="00E642F0"/>
    <w:rsid w:val="00E70B58"/>
    <w:rsid w:val="00E72078"/>
    <w:rsid w:val="00E72258"/>
    <w:rsid w:val="00E74FEB"/>
    <w:rsid w:val="00E80137"/>
    <w:rsid w:val="00E803A8"/>
    <w:rsid w:val="00E82F38"/>
    <w:rsid w:val="00E86651"/>
    <w:rsid w:val="00E86B61"/>
    <w:rsid w:val="00E915DF"/>
    <w:rsid w:val="00E92DBF"/>
    <w:rsid w:val="00E94D1F"/>
    <w:rsid w:val="00EA1092"/>
    <w:rsid w:val="00EA16E2"/>
    <w:rsid w:val="00EA5A67"/>
    <w:rsid w:val="00EB23E2"/>
    <w:rsid w:val="00EB6459"/>
    <w:rsid w:val="00EB6782"/>
    <w:rsid w:val="00EC1AAD"/>
    <w:rsid w:val="00EC1E4A"/>
    <w:rsid w:val="00EC3551"/>
    <w:rsid w:val="00EC4281"/>
    <w:rsid w:val="00EC4752"/>
    <w:rsid w:val="00ED1BB0"/>
    <w:rsid w:val="00ED3E06"/>
    <w:rsid w:val="00ED5985"/>
    <w:rsid w:val="00ED6C34"/>
    <w:rsid w:val="00ED73F1"/>
    <w:rsid w:val="00EE0012"/>
    <w:rsid w:val="00EE1DD5"/>
    <w:rsid w:val="00EE346C"/>
    <w:rsid w:val="00EE4149"/>
    <w:rsid w:val="00EE613D"/>
    <w:rsid w:val="00F015FE"/>
    <w:rsid w:val="00F01B62"/>
    <w:rsid w:val="00F03365"/>
    <w:rsid w:val="00F07657"/>
    <w:rsid w:val="00F1042D"/>
    <w:rsid w:val="00F10690"/>
    <w:rsid w:val="00F112FE"/>
    <w:rsid w:val="00F13550"/>
    <w:rsid w:val="00F13F03"/>
    <w:rsid w:val="00F2202A"/>
    <w:rsid w:val="00F22D0A"/>
    <w:rsid w:val="00F2526B"/>
    <w:rsid w:val="00F255B2"/>
    <w:rsid w:val="00F25F31"/>
    <w:rsid w:val="00F26535"/>
    <w:rsid w:val="00F301AF"/>
    <w:rsid w:val="00F309B0"/>
    <w:rsid w:val="00F31C16"/>
    <w:rsid w:val="00F32EB6"/>
    <w:rsid w:val="00F338EE"/>
    <w:rsid w:val="00F362CB"/>
    <w:rsid w:val="00F37180"/>
    <w:rsid w:val="00F37A3E"/>
    <w:rsid w:val="00F37E3F"/>
    <w:rsid w:val="00F40C15"/>
    <w:rsid w:val="00F421F1"/>
    <w:rsid w:val="00F45016"/>
    <w:rsid w:val="00F4503A"/>
    <w:rsid w:val="00F45AEB"/>
    <w:rsid w:val="00F46790"/>
    <w:rsid w:val="00F503C3"/>
    <w:rsid w:val="00F51255"/>
    <w:rsid w:val="00F512C3"/>
    <w:rsid w:val="00F51A01"/>
    <w:rsid w:val="00F52DD5"/>
    <w:rsid w:val="00F53C75"/>
    <w:rsid w:val="00F54EB8"/>
    <w:rsid w:val="00F55F0B"/>
    <w:rsid w:val="00F5614E"/>
    <w:rsid w:val="00F611A0"/>
    <w:rsid w:val="00F62D53"/>
    <w:rsid w:val="00F648DB"/>
    <w:rsid w:val="00F6499D"/>
    <w:rsid w:val="00F665C6"/>
    <w:rsid w:val="00F66D2C"/>
    <w:rsid w:val="00F677DA"/>
    <w:rsid w:val="00F70EA8"/>
    <w:rsid w:val="00F73DDA"/>
    <w:rsid w:val="00F83C91"/>
    <w:rsid w:val="00F84401"/>
    <w:rsid w:val="00F8462A"/>
    <w:rsid w:val="00F84653"/>
    <w:rsid w:val="00F85B31"/>
    <w:rsid w:val="00F860AA"/>
    <w:rsid w:val="00F90110"/>
    <w:rsid w:val="00F944FB"/>
    <w:rsid w:val="00F959F7"/>
    <w:rsid w:val="00FA017F"/>
    <w:rsid w:val="00FA020B"/>
    <w:rsid w:val="00FA0EBB"/>
    <w:rsid w:val="00FA74E1"/>
    <w:rsid w:val="00FA7C1A"/>
    <w:rsid w:val="00FB3B7C"/>
    <w:rsid w:val="00FB7931"/>
    <w:rsid w:val="00FC2276"/>
    <w:rsid w:val="00FC22CC"/>
    <w:rsid w:val="00FC29F4"/>
    <w:rsid w:val="00FC2D07"/>
    <w:rsid w:val="00FC5B28"/>
    <w:rsid w:val="00FC63C2"/>
    <w:rsid w:val="00FC6DCA"/>
    <w:rsid w:val="00FC6E1F"/>
    <w:rsid w:val="00FD2E2F"/>
    <w:rsid w:val="00FD3A71"/>
    <w:rsid w:val="00FD5540"/>
    <w:rsid w:val="00FD62A9"/>
    <w:rsid w:val="00FD75B9"/>
    <w:rsid w:val="00FE0D75"/>
    <w:rsid w:val="00FF2632"/>
    <w:rsid w:val="01E256C9"/>
    <w:rsid w:val="042D183B"/>
    <w:rsid w:val="0454B579"/>
    <w:rsid w:val="07E82653"/>
    <w:rsid w:val="0D913FF5"/>
    <w:rsid w:val="0E2D2DEF"/>
    <w:rsid w:val="307CB9BF"/>
    <w:rsid w:val="32658AB8"/>
    <w:rsid w:val="32678B8A"/>
    <w:rsid w:val="34016934"/>
    <w:rsid w:val="3F4F74AB"/>
    <w:rsid w:val="407DFEE3"/>
    <w:rsid w:val="450FD462"/>
    <w:rsid w:val="529B7288"/>
    <w:rsid w:val="53AA6E9D"/>
    <w:rsid w:val="57D4E34C"/>
    <w:rsid w:val="62220447"/>
    <w:rsid w:val="6223E2AC"/>
    <w:rsid w:val="67F3B3DD"/>
    <w:rsid w:val="6D3D910D"/>
    <w:rsid w:val="7565FA7E"/>
    <w:rsid w:val="7C89E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743A"/>
  <w15:docId w15:val="{B72FFC30-0A08-4354-BD82-68D3628D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641E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C3551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C3551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F724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FollowedHyperlink">
    <w:name w:val="FollowedHyperlink"/>
    <w:basedOn w:val="DefaultParagraphFont"/>
    <w:semiHidden/>
    <w:unhideWhenUsed/>
    <w:rsid w:val="00E3506A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B45D17"/>
  </w:style>
  <w:style w:type="character" w:customStyle="1" w:styleId="Heading3Char">
    <w:name w:val="Heading 3 Char"/>
    <w:basedOn w:val="DefaultParagraphFont"/>
    <w:link w:val="Heading3"/>
    <w:uiPriority w:val="9"/>
    <w:rsid w:val="00F66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E23B6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23B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23B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23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23B6B"/>
    <w:rPr>
      <w:b/>
      <w:bCs/>
      <w:sz w:val="20"/>
      <w:szCs w:val="20"/>
    </w:rPr>
  </w:style>
  <w:style w:type="table" w:styleId="TableGrid">
    <w:name w:val="Table Grid"/>
    <w:basedOn w:val="TableNormal"/>
    <w:rsid w:val="00385B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uiPriority w:val="9"/>
    <w:rsid w:val="00DC490B"/>
  </w:style>
  <w:style w:type="character" w:styleId="PlaceholderText">
    <w:name w:val="Placeholder Text"/>
    <w:basedOn w:val="DefaultParagraphFont"/>
    <w:semiHidden/>
    <w:rsid w:val="00DE240C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C4091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C4091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Quote">
    <w:name w:val="Quote"/>
    <w:basedOn w:val="Normal"/>
    <w:next w:val="Normal"/>
    <w:link w:val="QuoteChar"/>
    <w:rsid w:val="005E11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E1117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2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B9424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3CC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6297"/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EndnoteText">
    <w:name w:val="endnote text"/>
    <w:basedOn w:val="Normal"/>
    <w:link w:val="EndnoteTextChar"/>
    <w:semiHidden/>
    <w:unhideWhenUsed/>
    <w:rsid w:val="003570C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570C8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3570C8"/>
    <w:rPr>
      <w:vertAlign w:val="superscript"/>
    </w:rPr>
  </w:style>
  <w:style w:type="paragraph" w:customStyle="1" w:styleId="paragraph">
    <w:name w:val="paragraph"/>
    <w:basedOn w:val="Normal"/>
    <w:rsid w:val="007443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44324"/>
  </w:style>
  <w:style w:type="character" w:customStyle="1" w:styleId="eop">
    <w:name w:val="eop"/>
    <w:basedOn w:val="DefaultParagraphFont"/>
    <w:rsid w:val="00744324"/>
  </w:style>
  <w:style w:type="paragraph" w:styleId="NormalWeb">
    <w:name w:val="Normal (Web)"/>
    <w:basedOn w:val="Normal"/>
    <w:uiPriority w:val="99"/>
    <w:semiHidden/>
    <w:unhideWhenUsed/>
    <w:rsid w:val="007237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">
    <w:name w:val="s"/>
    <w:basedOn w:val="DefaultParagraphFont"/>
    <w:rsid w:val="00C27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6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Per04</b:Tag>
    <b:SourceType>JournalArticle</b:SourceType>
    <b:Guid>{51E84082-EF83-49A2-B3C6-69EBAE38F64B}</b:Guid>
    <b:Title>Writing a research article: advice to beginners</b:Title>
    <b:JournalName>International Journal for Quality in Health Care</b:JournalName>
    <b:Year>2004</b:Year>
    <b:Pages>191-192</b:Pages>
    <b:Author>
      <b:Author>
        <b:NameList>
          <b:Person>
            <b:Last>Perneger</b:Last>
            <b:Middle>V.</b:Middle>
            <b:First>Thomas</b:First>
          </b:Person>
          <b:Person>
            <b:Last>Hudelson</b:Last>
            <b:Middle>M.</b:Middle>
            <b:First>Patricia</b:First>
          </b:Person>
        </b:NameList>
      </b:Author>
    </b:Author>
    <b:RefOrder>2</b:RefOrder>
  </b:Source>
  <b:Source>
    <b:Tag>Hol07</b:Tag>
    <b:SourceType>Book</b:SourceType>
    <b:Guid>{BD333C70-0BAB-4F4F-962D-0E5B94D87510}</b:Guid>
    <b:Title>Doing and Writing Qualitative Research</b:Title>
    <b:Year>2007</b:Year>
    <b:Publisher>SAGE Publications Ltd</b:Publisher>
    <b:Author>
      <b:Author>
        <b:NameList>
          <b:Person>
            <b:Last>Holliday</b:Last>
            <b:First>Adrian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997012-F355-44F0-988C-08F92384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Pawel KAMINSKI</dc:creator>
  <cp:keywords/>
  <cp:lastModifiedBy>Pawel KAMINSKI</cp:lastModifiedBy>
  <cp:revision>38</cp:revision>
  <dcterms:created xsi:type="dcterms:W3CDTF">2024-04-16T14:53:00Z</dcterms:created>
  <dcterms:modified xsi:type="dcterms:W3CDTF">2025-03-12T15:33:00Z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id="bpi0SZDu"/&gt;&lt;style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